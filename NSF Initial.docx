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F2D992" w14:textId="77777777" w:rsidR="00F12508" w:rsidRPr="00AF6E46" w:rsidRDefault="00F12508" w:rsidP="00775EC4">
      <w:pPr>
        <w:spacing w:line="240" w:lineRule="auto"/>
        <w:rPr>
          <w:rFonts w:ascii="Arial" w:hAnsi="Arial" w:cs="Arial"/>
        </w:rPr>
      </w:pPr>
      <w:r w:rsidRPr="00AF6E46">
        <w:rPr>
          <w:rFonts w:ascii="Arial" w:hAnsi="Arial" w:cs="Arial"/>
        </w:rPr>
        <w:t>Christoph von Braun</w:t>
      </w:r>
    </w:p>
    <w:p w14:paraId="5F91B0D8" w14:textId="77777777" w:rsidR="00F12508" w:rsidRDefault="00F12508" w:rsidP="00775EC4">
      <w:pPr>
        <w:spacing w:line="240" w:lineRule="auto"/>
        <w:rPr>
          <w:rFonts w:ascii="Arial" w:hAnsi="Arial" w:cs="Arial"/>
        </w:rPr>
      </w:pPr>
      <w:r w:rsidRPr="00AF6E46">
        <w:rPr>
          <w:rFonts w:ascii="Arial" w:hAnsi="Arial" w:cs="Arial"/>
        </w:rPr>
        <w:t>NSF Project Overview</w:t>
      </w:r>
    </w:p>
    <w:p w14:paraId="1D1F7886" w14:textId="216452F6" w:rsidR="001E702C" w:rsidRPr="00AF6E46" w:rsidRDefault="001E702C" w:rsidP="00775EC4">
      <w:pPr>
        <w:spacing w:line="240" w:lineRule="auto"/>
        <w:rPr>
          <w:rFonts w:ascii="Arial" w:hAnsi="Arial" w:cs="Arial"/>
        </w:rPr>
      </w:pPr>
      <w:r>
        <w:rPr>
          <w:rFonts w:ascii="Arial" w:hAnsi="Arial" w:cs="Arial"/>
        </w:rPr>
        <w:t>CSCI 4243W Writing Assignment 1</w:t>
      </w:r>
    </w:p>
    <w:p w14:paraId="733A4381" w14:textId="3AE96E1A" w:rsidR="00F12508" w:rsidRPr="00AF6E46" w:rsidRDefault="00F12508" w:rsidP="00775EC4">
      <w:pPr>
        <w:spacing w:line="240" w:lineRule="auto"/>
        <w:rPr>
          <w:rFonts w:ascii="Arial" w:hAnsi="Arial" w:cs="Arial"/>
        </w:rPr>
      </w:pPr>
      <w:r w:rsidRPr="00AF6E46">
        <w:rPr>
          <w:rFonts w:ascii="Arial" w:hAnsi="Arial" w:cs="Arial"/>
        </w:rPr>
        <w:t>9/1</w:t>
      </w:r>
      <w:r w:rsidR="00AC7A4F">
        <w:rPr>
          <w:rFonts w:ascii="Arial" w:hAnsi="Arial" w:cs="Arial"/>
        </w:rPr>
        <w:t>2</w:t>
      </w:r>
      <w:r w:rsidRPr="00AF6E46">
        <w:rPr>
          <w:rFonts w:ascii="Arial" w:hAnsi="Arial" w:cs="Arial"/>
        </w:rPr>
        <w:t>/15</w:t>
      </w:r>
    </w:p>
    <w:p w14:paraId="1D3CA16E" w14:textId="77777777" w:rsidR="00F12508" w:rsidRPr="00AF6E46" w:rsidRDefault="00F12508" w:rsidP="00775EC4">
      <w:pPr>
        <w:spacing w:line="240" w:lineRule="auto"/>
        <w:rPr>
          <w:rFonts w:ascii="Arial" w:hAnsi="Arial" w:cs="Arial"/>
        </w:rPr>
      </w:pPr>
    </w:p>
    <w:p w14:paraId="3A09AC4A" w14:textId="641616D3" w:rsidR="000F584E" w:rsidRDefault="00F12508" w:rsidP="00775EC4">
      <w:pPr>
        <w:spacing w:line="240" w:lineRule="auto"/>
        <w:rPr>
          <w:rFonts w:ascii="Arial" w:hAnsi="Arial" w:cs="Arial"/>
        </w:rPr>
      </w:pPr>
      <w:r w:rsidRPr="00AF6E46">
        <w:rPr>
          <w:rFonts w:ascii="Arial" w:hAnsi="Arial" w:cs="Arial"/>
        </w:rPr>
        <w:tab/>
      </w:r>
      <w:commentRangeStart w:id="0"/>
      <w:r w:rsidR="003E7227">
        <w:rPr>
          <w:rFonts w:ascii="Arial" w:hAnsi="Arial" w:cs="Arial"/>
        </w:rPr>
        <w:t>The</w:t>
      </w:r>
      <w:commentRangeEnd w:id="0"/>
      <w:r w:rsidR="0053576F">
        <w:rPr>
          <w:rStyle w:val="CommentReference"/>
        </w:rPr>
        <w:commentReference w:id="0"/>
      </w:r>
      <w:r w:rsidR="003E7227">
        <w:rPr>
          <w:rFonts w:ascii="Arial" w:hAnsi="Arial" w:cs="Arial"/>
        </w:rPr>
        <w:t xml:space="preserve"> proposed project is a drone tracking and monitoring system. It will ultimately be combined with two others’ projects to include a full error detection and recovery suite. </w:t>
      </w:r>
      <w:r w:rsidR="005065A2">
        <w:rPr>
          <w:rFonts w:ascii="Arial" w:hAnsi="Arial" w:cs="Arial"/>
        </w:rPr>
        <w:t xml:space="preserve">Between four and eight cameras will be placed high along the walls of a room. Each camera will have its live feed streamed back to a central location to be </w:t>
      </w:r>
      <w:r w:rsidR="00B16A0A">
        <w:rPr>
          <w:rFonts w:ascii="Arial" w:hAnsi="Arial" w:cs="Arial"/>
        </w:rPr>
        <w:t>used in generating a 3D model o</w:t>
      </w:r>
      <w:r w:rsidR="00644412">
        <w:rPr>
          <w:rFonts w:ascii="Arial" w:hAnsi="Arial" w:cs="Arial"/>
        </w:rPr>
        <w:t>f the monitored room. The survei</w:t>
      </w:r>
      <w:r w:rsidR="00B16A0A">
        <w:rPr>
          <w:rFonts w:ascii="Arial" w:hAnsi="Arial" w:cs="Arial"/>
        </w:rPr>
        <w:t xml:space="preserve">llance portion of the program will then begin, which will continually scan the room for </w:t>
      </w:r>
      <w:r w:rsidR="007C402E">
        <w:rPr>
          <w:rFonts w:ascii="Arial" w:hAnsi="Arial" w:cs="Arial"/>
        </w:rPr>
        <w:t>small, autonomous</w:t>
      </w:r>
      <w:r w:rsidR="00F11AEE">
        <w:rPr>
          <w:rFonts w:ascii="Arial" w:hAnsi="Arial" w:cs="Arial"/>
        </w:rPr>
        <w:t xml:space="preserve"> </w:t>
      </w:r>
      <w:r w:rsidR="00B16A0A">
        <w:rPr>
          <w:rFonts w:ascii="Arial" w:hAnsi="Arial" w:cs="Arial"/>
        </w:rPr>
        <w:t xml:space="preserve">drones. Once identified, the drones will be tracked and spatially placed in the </w:t>
      </w:r>
      <w:r w:rsidR="00F11AEE">
        <w:rPr>
          <w:rFonts w:ascii="Arial" w:hAnsi="Arial" w:cs="Arial"/>
        </w:rPr>
        <w:t xml:space="preserve">aforementioned </w:t>
      </w:r>
      <w:r w:rsidR="00B16A0A">
        <w:rPr>
          <w:rFonts w:ascii="Arial" w:hAnsi="Arial" w:cs="Arial"/>
        </w:rPr>
        <w:t xml:space="preserve">model. </w:t>
      </w:r>
      <w:r w:rsidR="00F11AEE">
        <w:rPr>
          <w:rFonts w:ascii="Arial" w:hAnsi="Arial" w:cs="Arial"/>
        </w:rPr>
        <w:t xml:space="preserve">The program will use the drone’s location and movement patterns to determine if it is functioning normally and within its operating parameters, </w:t>
      </w:r>
      <w:r w:rsidR="003E7227">
        <w:rPr>
          <w:rFonts w:ascii="Arial" w:hAnsi="Arial" w:cs="Arial"/>
        </w:rPr>
        <w:t xml:space="preserve">which will be provided by another team member’s project. If the program determines the drone’s movement to be inconsistent, this information will be relayed to a different component for rectification. </w:t>
      </w:r>
    </w:p>
    <w:p w14:paraId="2023569F" w14:textId="23A2FDF2" w:rsidR="00775EC4" w:rsidRDefault="00AF6E46" w:rsidP="000F584E">
      <w:pPr>
        <w:spacing w:line="240" w:lineRule="auto"/>
        <w:ind w:firstLine="720"/>
        <w:rPr>
          <w:rFonts w:ascii="Arial" w:hAnsi="Arial" w:cs="Arial"/>
        </w:rPr>
      </w:pPr>
      <w:r w:rsidRPr="00AF6E46">
        <w:rPr>
          <w:rFonts w:ascii="Arial" w:hAnsi="Arial" w:cs="Arial"/>
        </w:rPr>
        <w:t xml:space="preserve">The project will face two main algorithmic challenges. </w:t>
      </w:r>
      <w:r w:rsidR="00775EC4">
        <w:rPr>
          <w:rFonts w:ascii="Arial" w:hAnsi="Arial" w:cs="Arial"/>
        </w:rPr>
        <w:t>Firstly, each individual camera in the array must be able to recognize one, or multiple, drones in real time based on a visual feed alone. Painting the drones a specific color and scanning the feeds for that color would be a straightforward approach</w:t>
      </w:r>
      <w:del w:id="1" w:author="Alan Montroso" w:date="2015-09-18T18:41:00Z">
        <w:r w:rsidR="00775EC4" w:rsidDel="0053576F">
          <w:rPr>
            <w:rFonts w:ascii="Arial" w:hAnsi="Arial" w:cs="Arial"/>
          </w:rPr>
          <w:delText xml:space="preserve">, </w:delText>
        </w:r>
      </w:del>
      <w:ins w:id="2" w:author="Alan Montroso" w:date="2015-09-18T18:41:00Z">
        <w:r w:rsidR="0053576F">
          <w:rPr>
            <w:rFonts w:ascii="Arial" w:hAnsi="Arial" w:cs="Arial"/>
          </w:rPr>
          <w:t>;</w:t>
        </w:r>
        <w:r w:rsidR="0053576F">
          <w:rPr>
            <w:rFonts w:ascii="Arial" w:hAnsi="Arial" w:cs="Arial"/>
          </w:rPr>
          <w:t xml:space="preserve"> </w:t>
        </w:r>
      </w:ins>
      <w:r w:rsidR="00775EC4">
        <w:rPr>
          <w:rFonts w:ascii="Arial" w:hAnsi="Arial" w:cs="Arial"/>
        </w:rPr>
        <w:t>however</w:t>
      </w:r>
      <w:ins w:id="3" w:author="Alan Montroso" w:date="2015-09-18T18:41:00Z">
        <w:r w:rsidR="0053576F">
          <w:rPr>
            <w:rFonts w:ascii="Arial" w:hAnsi="Arial" w:cs="Arial"/>
          </w:rPr>
          <w:t>,</w:t>
        </w:r>
      </w:ins>
      <w:r w:rsidR="00775EC4">
        <w:rPr>
          <w:rFonts w:ascii="Arial" w:hAnsi="Arial" w:cs="Arial"/>
        </w:rPr>
        <w:t xml:space="preserve"> the system would fail to operate correctly if a bystander were in the room wearing an article of clothing with that corresponding color. </w:t>
      </w:r>
      <w:commentRangeStart w:id="4"/>
      <w:r w:rsidR="00775EC4">
        <w:rPr>
          <w:rFonts w:ascii="Arial" w:hAnsi="Arial" w:cs="Arial"/>
        </w:rPr>
        <w:t xml:space="preserve">Instead, a combination of motion and pattern detection will likely serve the final product. Motion alone cannot suffice, </w:t>
      </w:r>
      <w:proofErr w:type="gramStart"/>
      <w:r w:rsidR="00775EC4">
        <w:rPr>
          <w:rFonts w:ascii="Arial" w:hAnsi="Arial" w:cs="Arial"/>
        </w:rPr>
        <w:t>otherwise</w:t>
      </w:r>
      <w:proofErr w:type="gramEnd"/>
      <w:r w:rsidR="00775EC4">
        <w:rPr>
          <w:rFonts w:ascii="Arial" w:hAnsi="Arial" w:cs="Arial"/>
        </w:rPr>
        <w:t xml:space="preserve"> people would also be detected, so the visual patterns on the drones themselves, such as the shape of the rotors, must also be considered. </w:t>
      </w:r>
      <w:commentRangeEnd w:id="4"/>
      <w:r w:rsidR="0053576F">
        <w:rPr>
          <w:rStyle w:val="CommentReference"/>
        </w:rPr>
        <w:commentReference w:id="4"/>
      </w:r>
      <w:r w:rsidR="00775EC4">
        <w:rPr>
          <w:rFonts w:ascii="Arial" w:hAnsi="Arial" w:cs="Arial"/>
        </w:rPr>
        <w:t>The second major challenge will be generating a model of the monitored area in software, based on the camera feeds</w:t>
      </w:r>
      <w:r w:rsidR="007C402E">
        <w:rPr>
          <w:rFonts w:ascii="Arial" w:hAnsi="Arial" w:cs="Arial"/>
        </w:rPr>
        <w:t xml:space="preserve"> and their staggered locations and viewing angles</w:t>
      </w:r>
      <w:r w:rsidR="00775EC4">
        <w:rPr>
          <w:rFonts w:ascii="Arial" w:hAnsi="Arial" w:cs="Arial"/>
        </w:rPr>
        <w:t xml:space="preserve">. This model must be capable of having an associated three-dimensional coordinate system, so as to algorithmically place and analyze the drones in that space. </w:t>
      </w:r>
      <w:commentRangeStart w:id="5"/>
      <w:r w:rsidR="00775EC4">
        <w:rPr>
          <w:rFonts w:ascii="Arial" w:hAnsi="Arial" w:cs="Arial"/>
        </w:rPr>
        <w:t>It is likely that the model will be generated at program launch, before drones are being considered. The area itself will not change during runtime, so it is not necessary to constantly rescan and remap it. Once the model is complete, the system will use the image detection suite to locate the drone</w:t>
      </w:r>
      <w:r w:rsidR="000F584E">
        <w:rPr>
          <w:rFonts w:ascii="Arial" w:hAnsi="Arial" w:cs="Arial"/>
        </w:rPr>
        <w:t>s in relation to the cameras and to each other, if applicable, so their relative location in the area can be determined.</w:t>
      </w:r>
      <w:commentRangeEnd w:id="5"/>
      <w:r w:rsidR="0053576F">
        <w:rPr>
          <w:rStyle w:val="CommentReference"/>
        </w:rPr>
        <w:commentReference w:id="5"/>
      </w:r>
    </w:p>
    <w:p w14:paraId="06BECD09" w14:textId="77777777" w:rsidR="00F12508" w:rsidRPr="00AF6E46" w:rsidRDefault="00F12508" w:rsidP="00775EC4">
      <w:pPr>
        <w:spacing w:line="240" w:lineRule="auto"/>
        <w:ind w:firstLine="720"/>
        <w:rPr>
          <w:rFonts w:ascii="Arial" w:hAnsi="Arial" w:cs="Arial"/>
        </w:rPr>
      </w:pPr>
      <w:commentRangeStart w:id="6"/>
      <w:r w:rsidRPr="00AF6E46">
        <w:rPr>
          <w:rFonts w:ascii="Arial" w:hAnsi="Arial" w:cs="Arial"/>
        </w:rPr>
        <w:t>Reports of drones flying alongside passenger airlines, within restricted airspace above sensitive government or military installations, and around airport control towers are just some of the increasing issues with drones that the Federal Aviation Administration</w:t>
      </w:r>
      <w:r w:rsidR="00F07F8E" w:rsidRPr="00AF6E46">
        <w:rPr>
          <w:rFonts w:ascii="Arial" w:hAnsi="Arial" w:cs="Arial"/>
        </w:rPr>
        <w:t xml:space="preserve"> is needing to contend</w:t>
      </w:r>
      <w:r w:rsidRPr="00AF6E46">
        <w:rPr>
          <w:rFonts w:ascii="Arial" w:hAnsi="Arial" w:cs="Arial"/>
        </w:rPr>
        <w:t xml:space="preserve"> with. As drones become cheaper and more commonplace, pressure is beginning to mount on lawmakers to propose regulation on </w:t>
      </w:r>
      <w:r w:rsidR="00F07F8E" w:rsidRPr="00AF6E46">
        <w:rPr>
          <w:rFonts w:ascii="Arial" w:hAnsi="Arial" w:cs="Arial"/>
        </w:rPr>
        <w:t xml:space="preserve">the hobbyists’ devices. </w:t>
      </w:r>
      <w:commentRangeEnd w:id="6"/>
      <w:r w:rsidR="0053576F">
        <w:rPr>
          <w:rStyle w:val="CommentReference"/>
        </w:rPr>
        <w:commentReference w:id="6"/>
      </w:r>
      <w:r w:rsidR="00F07F8E" w:rsidRPr="00AF6E46">
        <w:rPr>
          <w:rFonts w:ascii="Arial" w:hAnsi="Arial" w:cs="Arial"/>
        </w:rPr>
        <w:t xml:space="preserve">Furthermore, drones will likely begin to assume more important roles in society, such as mail and package delivery, fire services, live news broadcasting, and many more. </w:t>
      </w:r>
      <w:commentRangeStart w:id="7"/>
      <w:r w:rsidR="00F07F8E" w:rsidRPr="00AF6E46">
        <w:rPr>
          <w:rFonts w:ascii="Arial" w:hAnsi="Arial" w:cs="Arial"/>
        </w:rPr>
        <w:t xml:space="preserve">What happens when they inevitably begin to fail while in the air, whether it be due to weather, technical faults, or even outside intrusion? </w:t>
      </w:r>
      <w:commentRangeEnd w:id="7"/>
      <w:r w:rsidR="0053576F">
        <w:rPr>
          <w:rStyle w:val="CommentReference"/>
        </w:rPr>
        <w:commentReference w:id="7"/>
      </w:r>
      <w:r w:rsidR="00F07F8E" w:rsidRPr="00AF6E46">
        <w:rPr>
          <w:rFonts w:ascii="Arial" w:hAnsi="Arial" w:cs="Arial"/>
        </w:rPr>
        <w:t>Error detection and security countermeasures will need to be built to ensure that drones remain safe while in the air and can continue to assume critical roles without the risk of catastrophic failure. This project is an early prototype for such a system, and one that can later be</w:t>
      </w:r>
      <w:r w:rsidR="00AF6E46" w:rsidRPr="00AF6E46">
        <w:rPr>
          <w:rFonts w:ascii="Arial" w:hAnsi="Arial" w:cs="Arial"/>
        </w:rPr>
        <w:t xml:space="preserve"> scaled up to perhaps involve</w:t>
      </w:r>
      <w:r w:rsidR="00F07F8E" w:rsidRPr="00AF6E46">
        <w:rPr>
          <w:rFonts w:ascii="Arial" w:hAnsi="Arial" w:cs="Arial"/>
        </w:rPr>
        <w:t xml:space="preserve"> satellites rather than webcams</w:t>
      </w:r>
      <w:del w:id="8" w:author="Alan Montroso" w:date="2015-09-18T18:54:00Z">
        <w:r w:rsidR="00F07F8E" w:rsidRPr="00AF6E46" w:rsidDel="0053576F">
          <w:rPr>
            <w:rFonts w:ascii="Arial" w:hAnsi="Arial" w:cs="Arial"/>
          </w:rPr>
          <w:delText>,</w:delText>
        </w:r>
      </w:del>
      <w:r w:rsidR="00F07F8E" w:rsidRPr="00AF6E46">
        <w:rPr>
          <w:rFonts w:ascii="Arial" w:hAnsi="Arial" w:cs="Arial"/>
        </w:rPr>
        <w:t xml:space="preserve"> in order to ensure a global protective </w:t>
      </w:r>
      <w:commentRangeStart w:id="9"/>
      <w:r w:rsidR="00F07F8E" w:rsidRPr="00AF6E46">
        <w:rPr>
          <w:rFonts w:ascii="Arial" w:hAnsi="Arial" w:cs="Arial"/>
        </w:rPr>
        <w:t>system</w:t>
      </w:r>
      <w:commentRangeEnd w:id="9"/>
      <w:r w:rsidR="0053576F">
        <w:rPr>
          <w:rStyle w:val="CommentReference"/>
        </w:rPr>
        <w:commentReference w:id="9"/>
      </w:r>
      <w:r w:rsidR="00F07F8E" w:rsidRPr="00AF6E46">
        <w:rPr>
          <w:rFonts w:ascii="Arial" w:hAnsi="Arial" w:cs="Arial"/>
        </w:rPr>
        <w:t>.</w:t>
      </w:r>
    </w:p>
    <w:sectPr w:rsidR="00F12508" w:rsidRPr="00AF6E4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lan Montroso" w:date="2015-09-18T18:36:00Z" w:initials="AM">
    <w:p w14:paraId="4277D526" w14:textId="515DF102" w:rsidR="0053576F" w:rsidRPr="0053576F" w:rsidRDefault="0053576F">
      <w:pPr>
        <w:pStyle w:val="CommentText"/>
      </w:pPr>
      <w:r>
        <w:rPr>
          <w:rStyle w:val="CommentReference"/>
        </w:rPr>
        <w:annotationRef/>
      </w:r>
      <w:r>
        <w:t xml:space="preserve">Your description of your project is handled nicely, but an overview typically describes a problem within a particular field or market, then leads to a description of how your project hopes to address and compensate for this problem. You want to employ persuasive writing techniques here; remember you are trying to secure funding, so the funding source needs to recognize the </w:t>
      </w:r>
      <w:r>
        <w:rPr>
          <w:i/>
        </w:rPr>
        <w:t xml:space="preserve">importance </w:t>
      </w:r>
      <w:r>
        <w:t xml:space="preserve">of your work. You want to convince them that there is a need for your project before you describe in any greater detail how you plan to bring your project about. You can certainly write two paragraphs for an overview. </w:t>
      </w:r>
    </w:p>
  </w:comment>
  <w:comment w:id="4" w:author="Alan Montroso" w:date="2015-09-18T18:42:00Z" w:initials="AM">
    <w:p w14:paraId="3EF4E4E3" w14:textId="17B4B19E" w:rsidR="0053576F" w:rsidRPr="0053576F" w:rsidRDefault="0053576F">
      <w:pPr>
        <w:pStyle w:val="CommentText"/>
      </w:pPr>
      <w:r>
        <w:rPr>
          <w:rStyle w:val="CommentReference"/>
        </w:rPr>
        <w:annotationRef/>
      </w:r>
      <w:r>
        <w:t xml:space="preserve">Re-consider the organizational logic here: first, you tell us what won’t work. Then you tell us what will work. Then you tell us what won’t work (even though you are trying to clarify why you need a two-pronged approach). Instead, describe why motion alone won’t work, </w:t>
      </w:r>
      <w:r>
        <w:rPr>
          <w:i/>
        </w:rPr>
        <w:t xml:space="preserve">then </w:t>
      </w:r>
      <w:r>
        <w:t xml:space="preserve">tell us that your innovative solution is to combine motion sensing with pattern detection.  </w:t>
      </w:r>
    </w:p>
  </w:comment>
  <w:comment w:id="5" w:author="Alan Montroso" w:date="2015-09-18T18:45:00Z" w:initials="AM">
    <w:p w14:paraId="4AE45B69" w14:textId="2E9D500F" w:rsidR="0053576F" w:rsidRDefault="0053576F">
      <w:pPr>
        <w:pStyle w:val="CommentText"/>
      </w:pPr>
      <w:r>
        <w:rPr>
          <w:rStyle w:val="CommentReference"/>
        </w:rPr>
        <w:annotationRef/>
      </w:r>
      <w:r>
        <w:t xml:space="preserve">Remember, this is a project proposal to NSF, and you are writing the “Intellectual Merit” section; therefore, do not talk about this as you would in an early draft of a technical report. Instead, simply describe how your work contributes to the intellectual community, what new technologies you are developing, etc. </w:t>
      </w:r>
    </w:p>
  </w:comment>
  <w:comment w:id="6" w:author="Alan Montroso" w:date="2015-09-18T18:53:00Z" w:initials="AM">
    <w:p w14:paraId="6415101C" w14:textId="03A8DC73" w:rsidR="0053576F" w:rsidRDefault="0053576F">
      <w:pPr>
        <w:pStyle w:val="CommentText"/>
      </w:pPr>
      <w:r>
        <w:rPr>
          <w:rStyle w:val="CommentReference"/>
        </w:rPr>
        <w:annotationRef/>
      </w:r>
      <w:r>
        <w:t xml:space="preserve">The first sentence here actually seems like it clarifies the sentence that follows. Think carefully about how to organize your thoughts meaningfully in this paragraph. Perhaps an introductory sentence might help? </w:t>
      </w:r>
    </w:p>
  </w:comment>
  <w:comment w:id="7" w:author="Alan Montroso" w:date="2015-09-18T18:53:00Z" w:initials="AM">
    <w:p w14:paraId="001DDA35" w14:textId="07ACA58E" w:rsidR="0053576F" w:rsidRDefault="0053576F">
      <w:pPr>
        <w:pStyle w:val="CommentText"/>
      </w:pPr>
      <w:r>
        <w:rPr>
          <w:rStyle w:val="CommentReference"/>
        </w:rPr>
        <w:annotationRef/>
      </w:r>
      <w:r>
        <w:t xml:space="preserve">Don’t ask your reader to participate in a thought experiment! Tell them in no uncertain terms how your project is going to impact society. I like that you begin by articulating some problems, but be very direct and clear about the ways your work could potentially address those issues. </w:t>
      </w:r>
    </w:p>
  </w:comment>
  <w:comment w:id="9" w:author="Alan Montroso" w:date="2015-09-18T18:55:00Z" w:initials="AM">
    <w:p w14:paraId="440497DE" w14:textId="35D88542" w:rsidR="0053576F" w:rsidRDefault="0053576F">
      <w:pPr>
        <w:pStyle w:val="CommentText"/>
      </w:pPr>
      <w:r>
        <w:rPr>
          <w:rStyle w:val="CommentReference"/>
        </w:rPr>
        <w:annotationRef/>
      </w:r>
      <w:r>
        <w:t xml:space="preserve">Overall, you have done a nice job here. </w:t>
      </w:r>
      <w:r w:rsidR="00CE4DC7">
        <w:t xml:space="preserve">However, you will want to really think about the ways in which you are addressing the specific requirements of an NSF project proposal. I have offered advice in the comments above, and you will likely want to re-read the directions in the project summary portion of the NSF document: </w:t>
      </w:r>
      <w:hyperlink r:id="rId1" w:history="1">
        <w:r w:rsidR="00CE4DC7" w:rsidRPr="00424946">
          <w:rPr>
            <w:rStyle w:val="Hyperlink"/>
          </w:rPr>
          <w:t>http://www.nsf.gov/pubs/gpg/nsf04_23/2.jsp</w:t>
        </w:r>
      </w:hyperlink>
    </w:p>
    <w:p w14:paraId="725CAB53" w14:textId="77777777" w:rsidR="00CE4DC7" w:rsidRDefault="00CE4DC7">
      <w:pPr>
        <w:pStyle w:val="CommentText"/>
      </w:pPr>
      <w:r>
        <w:t xml:space="preserve">Presently, this reads very much like an early version of a technical report instead of as an appeal to a funding institution for some assistance! Also, and this is minor, but feel free to use subject headings such as “Intellectual Merit” and “Broader Impact” in this document since NSF uses that language in its instructions. </w:t>
      </w:r>
    </w:p>
    <w:p w14:paraId="017E2477" w14:textId="77777777" w:rsidR="00CE4DC7" w:rsidRDefault="00CE4DC7">
      <w:pPr>
        <w:pStyle w:val="CommentText"/>
      </w:pPr>
    </w:p>
    <w:p w14:paraId="5C07FFDF" w14:textId="77777777" w:rsidR="00CE4DC7" w:rsidRDefault="00CE4DC7">
      <w:pPr>
        <w:pStyle w:val="CommentText"/>
      </w:pPr>
      <w:r>
        <w:t xml:space="preserve">Second, think very carefully about how you organize ideas in a paragraph. The problems here are hardly severe, but in longer assignments, you will always want to ask yourself why your sentences are occurring in a logical order, and whether you are going from broad ideas to narrow ideas in a sensible manner. </w:t>
      </w:r>
    </w:p>
    <w:p w14:paraId="39F00586" w14:textId="77777777" w:rsidR="00CE4DC7" w:rsidRDefault="00CE4DC7">
      <w:pPr>
        <w:pStyle w:val="CommentText"/>
      </w:pPr>
    </w:p>
    <w:p w14:paraId="0557DFED" w14:textId="1669F5D7" w:rsidR="00CE4DC7" w:rsidRDefault="00CE4DC7">
      <w:pPr>
        <w:pStyle w:val="CommentText"/>
      </w:pPr>
      <w:r>
        <w:t>Grade: 84</w:t>
      </w:r>
      <w:bookmarkStart w:id="10" w:name="_GoBack"/>
      <w:bookmarkEnd w:id="10"/>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277D526" w15:done="0"/>
  <w15:commentEx w15:paraId="3EF4E4E3" w15:done="0"/>
  <w15:commentEx w15:paraId="4AE45B69" w15:done="0"/>
  <w15:commentEx w15:paraId="6415101C" w15:done="0"/>
  <w15:commentEx w15:paraId="001DDA35" w15:done="0"/>
  <w15:commentEx w15:paraId="0557DFE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an Montroso">
    <w15:presenceInfo w15:providerId="Windows Live" w15:userId="9695778b5929184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readOnly" w:enforcement="1" w:cryptProviderType="rsaAES" w:cryptAlgorithmClass="hash" w:cryptAlgorithmType="typeAny" w:cryptAlgorithmSid="14" w:cryptSpinCount="100000" w:hash="bdxBR4YtZPDEVXSEUTE4Wrwt8zOBrEL4/vGh+pX1Gc+vrCt4dHo3BDxR2NkmTHOZqg7yLobteZX4QB3KHUMTjA==" w:salt="xz5t+h0AFD+uPyMgplw75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508"/>
    <w:rsid w:val="000F584E"/>
    <w:rsid w:val="001E702C"/>
    <w:rsid w:val="003E7227"/>
    <w:rsid w:val="005065A2"/>
    <w:rsid w:val="0053576F"/>
    <w:rsid w:val="00644412"/>
    <w:rsid w:val="00753860"/>
    <w:rsid w:val="00775EC4"/>
    <w:rsid w:val="007C402E"/>
    <w:rsid w:val="00A9048A"/>
    <w:rsid w:val="00AC02F0"/>
    <w:rsid w:val="00AC7A4F"/>
    <w:rsid w:val="00AF6E46"/>
    <w:rsid w:val="00B16A0A"/>
    <w:rsid w:val="00CE4DC7"/>
    <w:rsid w:val="00F07F8E"/>
    <w:rsid w:val="00F11AEE"/>
    <w:rsid w:val="00F12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525AA"/>
  <w15:chartTrackingRefBased/>
  <w15:docId w15:val="{6A860281-829F-4898-93BD-013D5B96D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3576F"/>
    <w:rPr>
      <w:sz w:val="16"/>
      <w:szCs w:val="16"/>
    </w:rPr>
  </w:style>
  <w:style w:type="paragraph" w:styleId="CommentText">
    <w:name w:val="annotation text"/>
    <w:basedOn w:val="Normal"/>
    <w:link w:val="CommentTextChar"/>
    <w:uiPriority w:val="99"/>
    <w:semiHidden/>
    <w:unhideWhenUsed/>
    <w:rsid w:val="0053576F"/>
    <w:pPr>
      <w:spacing w:line="240" w:lineRule="auto"/>
    </w:pPr>
    <w:rPr>
      <w:sz w:val="20"/>
      <w:szCs w:val="20"/>
    </w:rPr>
  </w:style>
  <w:style w:type="character" w:customStyle="1" w:styleId="CommentTextChar">
    <w:name w:val="Comment Text Char"/>
    <w:basedOn w:val="DefaultParagraphFont"/>
    <w:link w:val="CommentText"/>
    <w:uiPriority w:val="99"/>
    <w:semiHidden/>
    <w:rsid w:val="0053576F"/>
    <w:rPr>
      <w:sz w:val="20"/>
      <w:szCs w:val="20"/>
    </w:rPr>
  </w:style>
  <w:style w:type="paragraph" w:styleId="CommentSubject">
    <w:name w:val="annotation subject"/>
    <w:basedOn w:val="CommentText"/>
    <w:next w:val="CommentText"/>
    <w:link w:val="CommentSubjectChar"/>
    <w:uiPriority w:val="99"/>
    <w:semiHidden/>
    <w:unhideWhenUsed/>
    <w:rsid w:val="0053576F"/>
    <w:rPr>
      <w:b/>
      <w:bCs/>
    </w:rPr>
  </w:style>
  <w:style w:type="character" w:customStyle="1" w:styleId="CommentSubjectChar">
    <w:name w:val="Comment Subject Char"/>
    <w:basedOn w:val="CommentTextChar"/>
    <w:link w:val="CommentSubject"/>
    <w:uiPriority w:val="99"/>
    <w:semiHidden/>
    <w:rsid w:val="0053576F"/>
    <w:rPr>
      <w:b/>
      <w:bCs/>
      <w:sz w:val="20"/>
      <w:szCs w:val="20"/>
    </w:rPr>
  </w:style>
  <w:style w:type="paragraph" w:styleId="BalloonText">
    <w:name w:val="Balloon Text"/>
    <w:basedOn w:val="Normal"/>
    <w:link w:val="BalloonTextChar"/>
    <w:uiPriority w:val="99"/>
    <w:semiHidden/>
    <w:unhideWhenUsed/>
    <w:rsid w:val="005357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576F"/>
    <w:rPr>
      <w:rFonts w:ascii="Segoe UI" w:hAnsi="Segoe UI" w:cs="Segoe UI"/>
      <w:sz w:val="18"/>
      <w:szCs w:val="18"/>
    </w:rPr>
  </w:style>
  <w:style w:type="character" w:styleId="Hyperlink">
    <w:name w:val="Hyperlink"/>
    <w:basedOn w:val="DefaultParagraphFont"/>
    <w:uiPriority w:val="99"/>
    <w:unhideWhenUsed/>
    <w:rsid w:val="00CE4DC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nsf.gov/pubs/gpg/nsf04_23/2.jsp" TargetMode="External"/></Relationship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542</Words>
  <Characters>3092</Characters>
  <Application>Microsoft Office Word</Application>
  <DocSecurity>8</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von Braun</dc:creator>
  <cp:keywords/>
  <dc:description/>
  <cp:lastModifiedBy>Alan Montroso</cp:lastModifiedBy>
  <cp:revision>4</cp:revision>
  <dcterms:created xsi:type="dcterms:W3CDTF">2015-09-17T00:27:00Z</dcterms:created>
  <dcterms:modified xsi:type="dcterms:W3CDTF">2015-09-18T23:01:00Z</dcterms:modified>
</cp:coreProperties>
</file>